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13948"/>
      </w:tblGrid>
      <w:tr w:rsidR="00DA2AE5" w:rsidRPr="00DA2AE5" w14:paraId="15EAB994" w14:textId="77777777" w:rsidTr="00293D7F">
        <w:tc>
          <w:tcPr>
            <w:tcW w:w="14090" w:type="dxa"/>
            <w:gridSpan w:val="2"/>
            <w:shd w:val="clear" w:color="auto" w:fill="auto"/>
          </w:tcPr>
          <w:p w14:paraId="3C00D457" w14:textId="098BD0B0" w:rsidR="00DA2AE5" w:rsidRPr="00293D7F" w:rsidRDefault="006F76AD" w:rsidP="00DA2AE5">
            <w:pPr>
              <w:spacing w:beforeAutospacing="1" w:afterAutospacing="1"/>
              <w:rPr>
                <w:rFonts w:cstheme="minorHAnsi"/>
                <w:b/>
                <w:noProof/>
                <w:sz w:val="72"/>
                <w:szCs w:val="28"/>
              </w:rPr>
            </w:pPr>
            <w:r w:rsidRPr="00293D7F">
              <w:rPr>
                <w:rFonts w:cstheme="minorHAnsi"/>
                <w:b/>
                <w:noProof/>
                <w:sz w:val="72"/>
                <w:szCs w:val="28"/>
              </w:rPr>
              <w:t>Project Brief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0"/>
              <w:gridCol w:w="11142"/>
            </w:tblGrid>
            <w:tr w:rsidR="00113E34" w14:paraId="16A3EB82" w14:textId="77777777" w:rsidTr="00DE78BC">
              <w:tc>
                <w:tcPr>
                  <w:tcW w:w="2580" w:type="dxa"/>
                  <w:shd w:val="clear" w:color="auto" w:fill="92D050"/>
                </w:tcPr>
                <w:p w14:paraId="0B9AA8A2" w14:textId="3E9D1536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1142" w:type="dxa"/>
                </w:tcPr>
                <w:p w14:paraId="4743FF3F" w14:textId="77777777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</w:p>
              </w:tc>
            </w:tr>
            <w:tr w:rsidR="00113E34" w14:paraId="1D7C3577" w14:textId="77777777" w:rsidTr="00DE78BC">
              <w:tc>
                <w:tcPr>
                  <w:tcW w:w="2580" w:type="dxa"/>
                  <w:shd w:val="clear" w:color="auto" w:fill="92D050"/>
                </w:tcPr>
                <w:p w14:paraId="298EA216" w14:textId="05A54FB3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11142" w:type="dxa"/>
                </w:tcPr>
                <w:p w14:paraId="5FECE0E2" w14:textId="77777777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</w:p>
              </w:tc>
            </w:tr>
          </w:tbl>
          <w:p w14:paraId="53D19600" w14:textId="77777777" w:rsidR="00113E34" w:rsidRDefault="00113E34" w:rsidP="00DA2AE5">
            <w:pPr>
              <w:spacing w:beforeAutospacing="1" w:afterAutospacing="1"/>
              <w:rPr>
                <w:rFonts w:cstheme="minorHAnsi"/>
                <w:b/>
                <w:noProof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0"/>
              <w:gridCol w:w="11142"/>
            </w:tblGrid>
            <w:tr w:rsidR="00113E34" w14:paraId="3F0B61A6" w14:textId="77777777" w:rsidTr="00DE78BC">
              <w:tc>
                <w:tcPr>
                  <w:tcW w:w="2580" w:type="dxa"/>
                  <w:shd w:val="clear" w:color="auto" w:fill="92D050"/>
                </w:tcPr>
                <w:p w14:paraId="0581E17F" w14:textId="45620DE6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 xml:space="preserve">Project </w:t>
                  </w:r>
                  <w:r w:rsidR="00293D7F"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>Title</w:t>
                  </w:r>
                </w:p>
              </w:tc>
              <w:tc>
                <w:tcPr>
                  <w:tcW w:w="11142" w:type="dxa"/>
                </w:tcPr>
                <w:p w14:paraId="62B46ECC" w14:textId="77777777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</w:p>
              </w:tc>
            </w:tr>
            <w:tr w:rsidR="00113E34" w14:paraId="0803BC8A" w14:textId="77777777" w:rsidTr="00DE78BC">
              <w:tc>
                <w:tcPr>
                  <w:tcW w:w="2580" w:type="dxa"/>
                  <w:shd w:val="clear" w:color="auto" w:fill="92D050"/>
                </w:tcPr>
                <w:p w14:paraId="32ADF978" w14:textId="6B41691B" w:rsidR="00113E34" w:rsidRDefault="00293D7F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>Overview</w:t>
                  </w:r>
                  <w:r w:rsidR="00113E34"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 xml:space="preserve"> of</w:t>
                  </w: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 xml:space="preserve"> the</w:t>
                  </w:r>
                  <w:r w:rsidR="00113E34"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 xml:space="preserve"> Project</w:t>
                  </w:r>
                </w:p>
              </w:tc>
              <w:tc>
                <w:tcPr>
                  <w:tcW w:w="11142" w:type="dxa"/>
                </w:tcPr>
                <w:p w14:paraId="3B59B857" w14:textId="77777777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</w:p>
                <w:p w14:paraId="6A07F001" w14:textId="77777777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</w:p>
                <w:p w14:paraId="0EA28E3B" w14:textId="77777777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</w:p>
                <w:p w14:paraId="5748341A" w14:textId="4D8F5451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</w:p>
              </w:tc>
            </w:tr>
          </w:tbl>
          <w:p w14:paraId="694EABD1" w14:textId="77777777" w:rsidR="00113E34" w:rsidRPr="00DA2AE5" w:rsidRDefault="00113E34" w:rsidP="00DA2AE5">
            <w:pPr>
              <w:spacing w:beforeAutospacing="1" w:afterAutospacing="1"/>
              <w:rPr>
                <w:rFonts w:cstheme="minorHAnsi"/>
                <w:b/>
                <w:noProof/>
                <w:sz w:val="28"/>
                <w:szCs w:val="28"/>
              </w:rPr>
            </w:pPr>
          </w:p>
          <w:p w14:paraId="26473C8D" w14:textId="69A6DE8A" w:rsidR="00DA2AE5" w:rsidRPr="00DA2AE5" w:rsidRDefault="00DA2AE5" w:rsidP="00DA2AE5">
            <w:pPr>
              <w:spacing w:beforeAutospacing="1" w:afterAutospacing="1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</w:p>
        </w:tc>
      </w:tr>
      <w:tr w:rsidR="00DA2AE5" w:rsidRPr="00DA2AE5" w14:paraId="66E2CFC3" w14:textId="77777777" w:rsidTr="00293D7F">
        <w:trPr>
          <w:gridBefore w:val="1"/>
          <w:wBefore w:w="142" w:type="dxa"/>
        </w:trPr>
        <w:tc>
          <w:tcPr>
            <w:tcW w:w="13948" w:type="dxa"/>
          </w:tcPr>
          <w:p w14:paraId="7A7BD241" w14:textId="77777777" w:rsidR="00DA2AE5" w:rsidRDefault="00DA2AE5" w:rsidP="00A653B8">
            <w:pPr>
              <w:spacing w:beforeAutospacing="1" w:afterAutospacing="1"/>
              <w:rPr>
                <w:rFonts w:ascii="Segoe UI" w:eastAsia="Times New Roman" w:hAnsi="Segoe UI" w:cs="Segoe UI"/>
                <w:b/>
                <w:color w:val="111111"/>
                <w:sz w:val="28"/>
                <w:szCs w:val="21"/>
                <w:lang w:eastAsia="en-GB"/>
              </w:rPr>
            </w:pPr>
          </w:p>
          <w:p w14:paraId="14461F8B" w14:textId="77777777" w:rsidR="00293D7F" w:rsidRDefault="00293D7F" w:rsidP="00A653B8">
            <w:pPr>
              <w:spacing w:beforeAutospacing="1" w:afterAutospacing="1"/>
              <w:rPr>
                <w:rFonts w:ascii="Segoe UI" w:eastAsia="Times New Roman" w:hAnsi="Segoe UI" w:cs="Segoe UI"/>
                <w:b/>
                <w:color w:val="111111"/>
                <w:sz w:val="28"/>
                <w:szCs w:val="21"/>
                <w:lang w:eastAsia="en-GB"/>
              </w:rPr>
            </w:pPr>
          </w:p>
          <w:p w14:paraId="41B77FFE" w14:textId="77777777" w:rsidR="00293D7F" w:rsidRDefault="00293D7F" w:rsidP="00A653B8">
            <w:pPr>
              <w:spacing w:beforeAutospacing="1" w:afterAutospacing="1"/>
              <w:rPr>
                <w:rFonts w:ascii="Segoe UI" w:eastAsia="Times New Roman" w:hAnsi="Segoe UI" w:cs="Segoe UI"/>
                <w:b/>
                <w:color w:val="111111"/>
                <w:sz w:val="28"/>
                <w:szCs w:val="21"/>
                <w:lang w:eastAsia="en-GB"/>
              </w:rPr>
            </w:pPr>
          </w:p>
          <w:p w14:paraId="4E0D14C6" w14:textId="6134CD5E" w:rsidR="00293D7F" w:rsidRPr="00DA2AE5" w:rsidRDefault="00293D7F" w:rsidP="00A653B8">
            <w:pPr>
              <w:spacing w:beforeAutospacing="1" w:afterAutospacing="1"/>
              <w:rPr>
                <w:rFonts w:ascii="Segoe UI" w:eastAsia="Times New Roman" w:hAnsi="Segoe UI" w:cs="Segoe UI"/>
                <w:b/>
                <w:color w:val="111111"/>
                <w:sz w:val="28"/>
                <w:szCs w:val="21"/>
                <w:lang w:eastAsia="en-GB"/>
              </w:rPr>
            </w:pPr>
          </w:p>
        </w:tc>
      </w:tr>
      <w:tr w:rsidR="00B25BF0" w:rsidRPr="00DA2AE5" w14:paraId="73EDAA0D" w14:textId="77777777" w:rsidTr="00293D7F">
        <w:trPr>
          <w:gridBefore w:val="1"/>
          <w:wBefore w:w="142" w:type="dxa"/>
        </w:trPr>
        <w:tc>
          <w:tcPr>
            <w:tcW w:w="139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3579"/>
              <w:gridCol w:w="6601"/>
              <w:gridCol w:w="2835"/>
              <w:tblGridChange w:id="0">
                <w:tblGrid>
                  <w:gridCol w:w="630"/>
                  <w:gridCol w:w="3579"/>
                  <w:gridCol w:w="6601"/>
                  <w:gridCol w:w="2835"/>
                </w:tblGrid>
              </w:tblGridChange>
            </w:tblGrid>
            <w:tr w:rsidR="00113E34" w:rsidRPr="005921B0" w14:paraId="2AC87A9B" w14:textId="06CC51D9" w:rsidTr="00DE78BC">
              <w:tc>
                <w:tcPr>
                  <w:tcW w:w="13645" w:type="dxa"/>
                  <w:gridSpan w:val="4"/>
                  <w:shd w:val="clear" w:color="auto" w:fill="92D050"/>
                </w:tcPr>
                <w:p w14:paraId="676C9F9C" w14:textId="10503B55" w:rsidR="00113E34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b/>
                      <w:color w:val="111111"/>
                      <w:sz w:val="32"/>
                      <w:szCs w:val="32"/>
                      <w:lang w:eastAsia="en-GB"/>
                    </w:rPr>
                  </w:pPr>
                  <w:r>
                    <w:rPr>
                      <w:rFonts w:eastAsia="Times New Roman" w:cs="Segoe UI"/>
                      <w:b/>
                      <w:color w:val="111111"/>
                      <w:sz w:val="32"/>
                      <w:szCs w:val="32"/>
                      <w:lang w:eastAsia="en-GB"/>
                    </w:rPr>
                    <w:lastRenderedPageBreak/>
                    <w:t xml:space="preserve">List of Requirements </w:t>
                  </w:r>
                </w:p>
              </w:tc>
            </w:tr>
            <w:tr w:rsidR="00113E34" w:rsidRPr="005921B0" w14:paraId="21B60921" w14:textId="4D342333" w:rsidTr="00113E34">
              <w:tc>
                <w:tcPr>
                  <w:tcW w:w="13645" w:type="dxa"/>
                  <w:gridSpan w:val="4"/>
                </w:tcPr>
                <w:p w14:paraId="6F2F7C69" w14:textId="77777777" w:rsidR="00293D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  <w:r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>It is good practise to list the requirements to clearly define what is being built and then carry out a verification check in the test phase to ensure the working application meets the requirements</w:t>
                  </w:r>
                  <w:r w:rsidR="00293D7F"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 xml:space="preserve"> specified</w:t>
                  </w:r>
                  <w:r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 xml:space="preserve">. </w:t>
                  </w:r>
                </w:p>
                <w:p w14:paraId="2D8B9F9C" w14:textId="77777777" w:rsidR="00293D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  <w:r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 xml:space="preserve">Listing requirements and estimating the effort to build </w:t>
                  </w:r>
                  <w:r w:rsidR="00293D7F"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>also provides an approximate time to build the project and ensures the scope of the project is manageable</w:t>
                  </w:r>
                </w:p>
                <w:p w14:paraId="64373B35" w14:textId="5C290AAE" w:rsidR="00293D7F" w:rsidRDefault="00293D7F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750B9EA6" w14:textId="35E75EBC" w:rsidTr="00113E34">
              <w:tc>
                <w:tcPr>
                  <w:tcW w:w="630" w:type="dxa"/>
                  <w:shd w:val="clear" w:color="auto" w:fill="D9D9D9" w:themeFill="background1" w:themeFillShade="D9"/>
                </w:tcPr>
                <w:p w14:paraId="5F88F8C6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</w:pPr>
                  <w:r w:rsidRPr="0023217F"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  <w:t>Met</w:t>
                  </w:r>
                </w:p>
              </w:tc>
              <w:tc>
                <w:tcPr>
                  <w:tcW w:w="3579" w:type="dxa"/>
                  <w:shd w:val="clear" w:color="auto" w:fill="D9D9D9" w:themeFill="background1" w:themeFillShade="D9"/>
                </w:tcPr>
                <w:p w14:paraId="24BCB034" w14:textId="2E06634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</w:pPr>
                  <w:r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  <w:t>R</w:t>
                  </w:r>
                  <w:r w:rsidRPr="0023217F"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  <w:t>equirement</w:t>
                  </w:r>
                </w:p>
              </w:tc>
              <w:tc>
                <w:tcPr>
                  <w:tcW w:w="6601" w:type="dxa"/>
                  <w:shd w:val="clear" w:color="auto" w:fill="D9D9D9" w:themeFill="background1" w:themeFillShade="D9"/>
                </w:tcPr>
                <w:p w14:paraId="75C0806C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</w:pPr>
                  <w:r w:rsidRPr="0023217F"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  <w:t>Note</w:t>
                  </w:r>
                  <w:r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  <w:t>s</w:t>
                  </w:r>
                </w:p>
              </w:tc>
              <w:tc>
                <w:tcPr>
                  <w:tcW w:w="2835" w:type="dxa"/>
                  <w:shd w:val="clear" w:color="auto" w:fill="D9D9D9" w:themeFill="background1" w:themeFillShade="D9"/>
                </w:tcPr>
                <w:p w14:paraId="082A1D27" w14:textId="60B46410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</w:pPr>
                  <w:r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  <w:t>Build effort time</w:t>
                  </w:r>
                </w:p>
              </w:tc>
            </w:tr>
            <w:tr w:rsidR="00113E34" w:rsidRPr="0023217F" w14:paraId="2D4AE0BA" w14:textId="52AD2640" w:rsidTr="00113E34">
              <w:tc>
                <w:tcPr>
                  <w:tcW w:w="630" w:type="dxa"/>
                </w:tcPr>
                <w:p w14:paraId="59D24A67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737D343F" w14:textId="23609271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6601" w:type="dxa"/>
                </w:tcPr>
                <w:p w14:paraId="254A4522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57A15138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7677A2F6" w14:textId="62B5C7BB" w:rsidTr="00113E34">
              <w:tc>
                <w:tcPr>
                  <w:tcW w:w="630" w:type="dxa"/>
                </w:tcPr>
                <w:p w14:paraId="2C9BFBF7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771DF5A3" w14:textId="4ADED01E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6601" w:type="dxa"/>
                </w:tcPr>
                <w:p w14:paraId="53657649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72BC2A78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55920705" w14:textId="37B6401F" w:rsidTr="00113E34">
              <w:tc>
                <w:tcPr>
                  <w:tcW w:w="630" w:type="dxa"/>
                </w:tcPr>
                <w:p w14:paraId="66B3AC67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15E9E122" w14:textId="60E2EB49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6601" w:type="dxa"/>
                </w:tcPr>
                <w:p w14:paraId="486E968A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65C6A8EC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2D5E2526" w14:textId="114B4067" w:rsidTr="00113E34">
              <w:tc>
                <w:tcPr>
                  <w:tcW w:w="630" w:type="dxa"/>
                </w:tcPr>
                <w:p w14:paraId="5E243151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2D84DCD9" w14:textId="7C6927EE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6601" w:type="dxa"/>
                </w:tcPr>
                <w:p w14:paraId="5D19444D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0EF25AA8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03902F58" w14:textId="028C8B18" w:rsidTr="00113E34">
              <w:tc>
                <w:tcPr>
                  <w:tcW w:w="630" w:type="dxa"/>
                </w:tcPr>
                <w:p w14:paraId="0FC40138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6D6F6FB9" w14:textId="692DE28C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6601" w:type="dxa"/>
                </w:tcPr>
                <w:p w14:paraId="671DF6C1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64C0C3B3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4F78B4FD" w14:textId="52209BC5" w:rsidTr="00113E34">
              <w:tc>
                <w:tcPr>
                  <w:tcW w:w="630" w:type="dxa"/>
                </w:tcPr>
                <w:p w14:paraId="4D7505A8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1D66CAD6" w14:textId="20591643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6601" w:type="dxa"/>
                </w:tcPr>
                <w:p w14:paraId="0B802E31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4804BB11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4D03B226" w14:textId="78896798" w:rsidTr="00113E34">
              <w:tc>
                <w:tcPr>
                  <w:tcW w:w="630" w:type="dxa"/>
                </w:tcPr>
                <w:p w14:paraId="64C427AC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5432E28D" w14:textId="14B7D66B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6601" w:type="dxa"/>
                </w:tcPr>
                <w:p w14:paraId="3F2A18BC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4A582C0D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7B3C033B" w14:textId="339ED60D" w:rsidTr="00113E34">
              <w:tc>
                <w:tcPr>
                  <w:tcW w:w="630" w:type="dxa"/>
                </w:tcPr>
                <w:p w14:paraId="21D62B15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303F7ED9" w14:textId="6BA984AF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6601" w:type="dxa"/>
                </w:tcPr>
                <w:p w14:paraId="0EF229D8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6F8676B4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7F7B14B6" w14:textId="1484CA42" w:rsidTr="00113E34">
              <w:tc>
                <w:tcPr>
                  <w:tcW w:w="630" w:type="dxa"/>
                </w:tcPr>
                <w:p w14:paraId="4854DE60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7AE3F119" w14:textId="61542828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6601" w:type="dxa"/>
                </w:tcPr>
                <w:p w14:paraId="15A53F53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45500AFC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C9411D" w:rsidRPr="0023217F" w14:paraId="3FF86F7F" w14:textId="77777777" w:rsidTr="00C9411D">
              <w:tblPrEx>
                <w:tblW w:w="0" w:type="auto"/>
                <w:tblPrExChange w:id="1" w:author="Grant Swart" w:date="2018-09-17T09:18:00Z">
                  <w:tblPrEx>
                    <w:tblW w:w="0" w:type="auto"/>
                  </w:tblPrEx>
                </w:tblPrExChange>
              </w:tblPrEx>
              <w:tc>
                <w:tcPr>
                  <w:tcW w:w="10810" w:type="dxa"/>
                  <w:gridSpan w:val="3"/>
                  <w:shd w:val="clear" w:color="auto" w:fill="FFFF00"/>
                  <w:tcPrChange w:id="2" w:author="Grant Swart" w:date="2018-09-17T09:18:00Z">
                    <w:tcPr>
                      <w:tcW w:w="10810" w:type="dxa"/>
                      <w:gridSpan w:val="3"/>
                    </w:tcPr>
                  </w:tcPrChange>
                </w:tcPr>
                <w:p w14:paraId="22225D3D" w14:textId="3033BADD" w:rsidR="00C9411D" w:rsidRPr="0023217F" w:rsidRDefault="00C9411D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  <w:ins w:id="3" w:author="Grant Swart" w:date="2018-09-17T09:17:00Z">
                    <w:r>
                      <w:rPr>
                        <w:rFonts w:eastAsia="Times New Roman" w:cs="Segoe UI"/>
                        <w:color w:val="111111"/>
                        <w:sz w:val="24"/>
                        <w:szCs w:val="32"/>
                        <w:lang w:eastAsia="en-GB"/>
                      </w:rPr>
                      <w:t xml:space="preserve">Estimated </w:t>
                    </w:r>
                  </w:ins>
                  <w:ins w:id="4" w:author="Grant Swart" w:date="2018-09-17T09:18:00Z">
                    <w:r>
                      <w:rPr>
                        <w:rFonts w:eastAsia="Times New Roman" w:cs="Segoe UI"/>
                        <w:color w:val="111111"/>
                        <w:sz w:val="24"/>
                        <w:szCs w:val="32"/>
                        <w:lang w:eastAsia="en-GB"/>
                      </w:rPr>
                      <w:t xml:space="preserve">Total </w:t>
                    </w:r>
                  </w:ins>
                  <w:ins w:id="5" w:author="Grant Swart" w:date="2018-09-17T09:17:00Z">
                    <w:r>
                      <w:rPr>
                        <w:rFonts w:eastAsia="Times New Roman" w:cs="Segoe UI"/>
                        <w:color w:val="111111"/>
                        <w:sz w:val="24"/>
                        <w:szCs w:val="32"/>
                        <w:lang w:eastAsia="en-GB"/>
                      </w:rPr>
                      <w:t>T</w:t>
                    </w:r>
                  </w:ins>
                  <w:ins w:id="6" w:author="Grant Swart" w:date="2018-09-17T09:18:00Z">
                    <w:r>
                      <w:rPr>
                        <w:rFonts w:eastAsia="Times New Roman" w:cs="Segoe UI"/>
                        <w:color w:val="111111"/>
                        <w:sz w:val="24"/>
                        <w:szCs w:val="32"/>
                        <w:lang w:eastAsia="en-GB"/>
                      </w:rPr>
                      <w:t>ime</w:t>
                    </w:r>
                  </w:ins>
                </w:p>
              </w:tc>
              <w:tc>
                <w:tcPr>
                  <w:tcW w:w="2835" w:type="dxa"/>
                  <w:tcPrChange w:id="7" w:author="Grant Swart" w:date="2018-09-17T09:18:00Z">
                    <w:tcPr>
                      <w:tcW w:w="2835" w:type="dxa"/>
                    </w:tcPr>
                  </w:tcPrChange>
                </w:tcPr>
                <w:p w14:paraId="1B5FA98E" w14:textId="77777777" w:rsidR="00C9411D" w:rsidRPr="0023217F" w:rsidRDefault="00C9411D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</w:tbl>
          <w:p w14:paraId="6A525758" w14:textId="77777777" w:rsidR="00B25BF0" w:rsidRPr="00DA2AE5" w:rsidRDefault="00B25BF0" w:rsidP="006F76AD">
            <w:pPr>
              <w:spacing w:beforeAutospacing="1" w:afterAutospacing="1"/>
              <w:rPr>
                <w:rFonts w:ascii="Segoe UI" w:eastAsia="Times New Roman" w:hAnsi="Segoe UI" w:cs="Segoe UI"/>
                <w:b/>
                <w:color w:val="111111"/>
                <w:sz w:val="28"/>
                <w:szCs w:val="21"/>
                <w:lang w:eastAsia="en-GB"/>
              </w:rPr>
            </w:pPr>
          </w:p>
        </w:tc>
      </w:tr>
      <w:tr w:rsidR="00B25BF0" w:rsidRPr="00DA2AE5" w14:paraId="2EF302BC" w14:textId="77777777" w:rsidTr="00293D7F">
        <w:trPr>
          <w:gridBefore w:val="1"/>
          <w:wBefore w:w="142" w:type="dxa"/>
        </w:trPr>
        <w:tc>
          <w:tcPr>
            <w:tcW w:w="13948" w:type="dxa"/>
          </w:tcPr>
          <w:p w14:paraId="51010393" w14:textId="7024707A" w:rsidR="00B25BF0" w:rsidRPr="00DA2AE5" w:rsidRDefault="00B25BF0" w:rsidP="00DA2AE5">
            <w:pPr>
              <w:spacing w:beforeAutospacing="1" w:afterAutospacing="1"/>
              <w:jc w:val="center"/>
              <w:rPr>
                <w:rFonts w:ascii="Segoe UI" w:eastAsia="Times New Roman" w:hAnsi="Segoe UI" w:cs="Segoe UI"/>
                <w:b/>
                <w:color w:val="111111"/>
                <w:sz w:val="28"/>
                <w:szCs w:val="21"/>
                <w:lang w:eastAsia="en-GB"/>
              </w:rPr>
            </w:pPr>
          </w:p>
        </w:tc>
      </w:tr>
    </w:tbl>
    <w:p w14:paraId="4D29EB10" w14:textId="4FA26098" w:rsidR="006F76AD" w:rsidRDefault="00C9411D" w:rsidP="006F76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  <w:t xml:space="preserve">  </w:t>
      </w:r>
    </w:p>
    <w:p w14:paraId="74EED197" w14:textId="08EB76C2" w:rsidR="005921B0" w:rsidRDefault="005921B0" w:rsidP="006F76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</w:p>
    <w:p w14:paraId="526A4AD5" w14:textId="0FF25455" w:rsidR="005921B0" w:rsidRDefault="005921B0" w:rsidP="006F76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  <w:bookmarkStart w:id="8" w:name="_GoBack"/>
      <w:bookmarkEnd w:id="8"/>
    </w:p>
    <w:p w14:paraId="5E9A0AFB" w14:textId="56A431AC" w:rsidR="00293D7F" w:rsidRDefault="00293D7F" w:rsidP="006F76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</w:p>
    <w:p w14:paraId="7412824D" w14:textId="051DB69E" w:rsidR="00293D7F" w:rsidRDefault="00293D7F" w:rsidP="006F76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</w:p>
    <w:p w14:paraId="5FF37B93" w14:textId="77777777" w:rsidR="00293D7F" w:rsidRDefault="00293D7F" w:rsidP="006F76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953"/>
      </w:tblGrid>
      <w:tr w:rsidR="005921B0" w:rsidRPr="005921B0" w14:paraId="24A5F875" w14:textId="77777777" w:rsidTr="00DE78BC">
        <w:tc>
          <w:tcPr>
            <w:tcW w:w="13953" w:type="dxa"/>
            <w:shd w:val="clear" w:color="auto" w:fill="92D050"/>
          </w:tcPr>
          <w:p w14:paraId="607C8923" w14:textId="0F160370" w:rsidR="005921B0" w:rsidRPr="005921B0" w:rsidRDefault="005921B0" w:rsidP="006F76AD">
            <w:pPr>
              <w:spacing w:beforeAutospacing="1" w:afterAutospacing="1"/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  <w:t>Components</w:t>
            </w:r>
          </w:p>
        </w:tc>
      </w:tr>
      <w:tr w:rsidR="00113E34" w:rsidRPr="00113E34" w14:paraId="45E37A7E" w14:textId="77777777" w:rsidTr="00113E34">
        <w:tc>
          <w:tcPr>
            <w:tcW w:w="13953" w:type="dxa"/>
          </w:tcPr>
          <w:p w14:paraId="210B3456" w14:textId="1E81550E" w:rsidR="00113E34" w:rsidRPr="00113E34" w:rsidRDefault="00113E34" w:rsidP="006F76AD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List of the components to be built</w:t>
            </w:r>
          </w:p>
        </w:tc>
      </w:tr>
      <w:tr w:rsidR="005921B0" w:rsidRPr="005921B0" w14:paraId="07E87EAB" w14:textId="77777777" w:rsidTr="00113E34">
        <w:tc>
          <w:tcPr>
            <w:tcW w:w="13953" w:type="dxa"/>
          </w:tcPr>
          <w:p w14:paraId="4ECC3FDC" w14:textId="77777777" w:rsidR="00293D7F" w:rsidRDefault="00293D7F" w:rsidP="006F76AD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  <w:p w14:paraId="71954E44" w14:textId="1E416BAB" w:rsidR="00293D7F" w:rsidRPr="005921B0" w:rsidRDefault="00293D7F" w:rsidP="006F76AD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</w:tc>
      </w:tr>
      <w:tr w:rsidR="00113E34" w:rsidRPr="005921B0" w14:paraId="58376D12" w14:textId="77777777" w:rsidTr="00DE78BC">
        <w:tc>
          <w:tcPr>
            <w:tcW w:w="13953" w:type="dxa"/>
            <w:shd w:val="clear" w:color="auto" w:fill="92D050"/>
          </w:tcPr>
          <w:p w14:paraId="4B60B61E" w14:textId="1E76A389" w:rsidR="00113E34" w:rsidRPr="005921B0" w:rsidRDefault="00113E34" w:rsidP="005522B2">
            <w:pPr>
              <w:spacing w:beforeAutospacing="1" w:afterAutospacing="1"/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  <w:t>Data Design</w:t>
            </w:r>
          </w:p>
        </w:tc>
      </w:tr>
      <w:tr w:rsidR="00113E34" w:rsidRPr="00113E34" w14:paraId="5D2B7D93" w14:textId="77777777" w:rsidTr="00113E34">
        <w:tc>
          <w:tcPr>
            <w:tcW w:w="13953" w:type="dxa"/>
          </w:tcPr>
          <w:p w14:paraId="0B26738C" w14:textId="6A43425F" w:rsidR="00113E34" w:rsidRPr="00113E34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 w:rsidRPr="00113E34"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Design of the data architecture for the project</w:t>
            </w:r>
          </w:p>
        </w:tc>
      </w:tr>
      <w:tr w:rsidR="00113E34" w:rsidRPr="005921B0" w14:paraId="79D5F731" w14:textId="77777777" w:rsidTr="00113E34">
        <w:tc>
          <w:tcPr>
            <w:tcW w:w="13953" w:type="dxa"/>
          </w:tcPr>
          <w:p w14:paraId="61603303" w14:textId="77777777" w:rsidR="00113E34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  <w:p w14:paraId="2A3A14FF" w14:textId="77777777" w:rsidR="00293D7F" w:rsidRDefault="00293D7F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  <w:p w14:paraId="0D75C367" w14:textId="0F90347B" w:rsidR="00293D7F" w:rsidRPr="005921B0" w:rsidRDefault="00293D7F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</w:tc>
      </w:tr>
      <w:tr w:rsidR="00113E34" w:rsidRPr="005921B0" w14:paraId="6147EEC2" w14:textId="77777777" w:rsidTr="00DE78BC">
        <w:tc>
          <w:tcPr>
            <w:tcW w:w="13953" w:type="dxa"/>
            <w:shd w:val="clear" w:color="auto" w:fill="92D050"/>
          </w:tcPr>
          <w:p w14:paraId="20791C85" w14:textId="25001D66" w:rsidR="00113E34" w:rsidRPr="005921B0" w:rsidRDefault="00113E34" w:rsidP="005522B2">
            <w:pPr>
              <w:spacing w:beforeAutospacing="1" w:afterAutospacing="1"/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  <w:t>User Interface</w:t>
            </w:r>
          </w:p>
        </w:tc>
      </w:tr>
      <w:tr w:rsidR="00113E34" w:rsidRPr="00113E34" w14:paraId="75F1A053" w14:textId="77777777" w:rsidTr="00113E34">
        <w:tc>
          <w:tcPr>
            <w:tcW w:w="13953" w:type="dxa"/>
          </w:tcPr>
          <w:p w14:paraId="662A0AEA" w14:textId="5F330080" w:rsidR="00113E34" w:rsidRPr="00113E34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 w:rsidRPr="00113E34"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Designs of the different User interfaces in the project</w:t>
            </w:r>
          </w:p>
        </w:tc>
      </w:tr>
      <w:tr w:rsidR="00113E34" w:rsidRPr="005921B0" w14:paraId="02B38CC7" w14:textId="77777777" w:rsidTr="00113E34">
        <w:tc>
          <w:tcPr>
            <w:tcW w:w="13953" w:type="dxa"/>
          </w:tcPr>
          <w:p w14:paraId="1F9F7D84" w14:textId="11444AF7" w:rsidR="00113E34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  <w:p w14:paraId="03FC8E6C" w14:textId="77777777" w:rsidR="00293D7F" w:rsidRDefault="00293D7F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  <w:p w14:paraId="7B1228C8" w14:textId="77777777" w:rsidR="00113E34" w:rsidRPr="005921B0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</w:tc>
      </w:tr>
      <w:tr w:rsidR="00113E34" w:rsidRPr="005921B0" w14:paraId="0EE098DD" w14:textId="77777777" w:rsidTr="00DE78BC">
        <w:tc>
          <w:tcPr>
            <w:tcW w:w="13953" w:type="dxa"/>
            <w:shd w:val="clear" w:color="auto" w:fill="92D050"/>
          </w:tcPr>
          <w:p w14:paraId="5070B51A" w14:textId="3D7F282C" w:rsidR="00113E34" w:rsidRPr="005921B0" w:rsidRDefault="00113E34" w:rsidP="005522B2">
            <w:pPr>
              <w:spacing w:beforeAutospacing="1" w:afterAutospacing="1"/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  <w:t>Files and content</w:t>
            </w:r>
          </w:p>
        </w:tc>
      </w:tr>
      <w:tr w:rsidR="00113E34" w:rsidRPr="005921B0" w14:paraId="5A0AE66F" w14:textId="77777777" w:rsidTr="00113E34">
        <w:tc>
          <w:tcPr>
            <w:tcW w:w="13953" w:type="dxa"/>
          </w:tcPr>
          <w:p w14:paraId="7BBB431F" w14:textId="61A2C59E" w:rsidR="00113E34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List the files and content required for the project</w:t>
            </w:r>
          </w:p>
        </w:tc>
      </w:tr>
      <w:tr w:rsidR="00113E34" w:rsidRPr="005921B0" w14:paraId="7C587033" w14:textId="77777777" w:rsidTr="00113E34">
        <w:tc>
          <w:tcPr>
            <w:tcW w:w="13953" w:type="dxa"/>
          </w:tcPr>
          <w:p w14:paraId="35183183" w14:textId="77777777" w:rsidR="00113E34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  <w:p w14:paraId="2FC6E553" w14:textId="7C3033D2" w:rsidR="00113E34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</w:tc>
      </w:tr>
    </w:tbl>
    <w:p w14:paraId="23B9CE46" w14:textId="60361216" w:rsidR="00334145" w:rsidRDefault="00334145" w:rsidP="00CE53B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111111"/>
          <w:sz w:val="10"/>
          <w:szCs w:val="21"/>
          <w:lang w:eastAsia="en-GB"/>
        </w:rPr>
      </w:pPr>
    </w:p>
    <w:p w14:paraId="7ECCA9FE" w14:textId="6F52C0A6" w:rsidR="00D7447D" w:rsidRDefault="00D7447D" w:rsidP="00CE53B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111111"/>
          <w:sz w:val="10"/>
          <w:szCs w:val="21"/>
          <w:lang w:eastAsia="en-GB"/>
        </w:rPr>
      </w:pPr>
    </w:p>
    <w:tbl>
      <w:tblPr>
        <w:tblStyle w:val="TableGrid"/>
        <w:tblW w:w="14034" w:type="dxa"/>
        <w:tblInd w:w="-5" w:type="dxa"/>
        <w:tblLook w:val="04A0" w:firstRow="1" w:lastRow="0" w:firstColumn="1" w:lastColumn="0" w:noHBand="0" w:noVBand="1"/>
      </w:tblPr>
      <w:tblGrid>
        <w:gridCol w:w="851"/>
        <w:gridCol w:w="13183"/>
      </w:tblGrid>
      <w:tr w:rsidR="00293D7F" w:rsidRPr="005921B0" w14:paraId="4AFE32F8" w14:textId="77777777" w:rsidTr="00DE78BC">
        <w:tc>
          <w:tcPr>
            <w:tcW w:w="14034" w:type="dxa"/>
            <w:gridSpan w:val="2"/>
            <w:shd w:val="clear" w:color="auto" w:fill="92D050"/>
          </w:tcPr>
          <w:p w14:paraId="17B9B916" w14:textId="6DA8A63E" w:rsidR="00293D7F" w:rsidRPr="005921B0" w:rsidRDefault="00293D7F" w:rsidP="005522B2">
            <w:pPr>
              <w:spacing w:beforeAutospacing="1" w:afterAutospacing="1"/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  <w:lastRenderedPageBreak/>
              <w:t>Project Planning</w:t>
            </w:r>
          </w:p>
        </w:tc>
      </w:tr>
      <w:tr w:rsidR="00293D7F" w:rsidRPr="00293D7F" w14:paraId="57F4F809" w14:textId="77777777" w:rsidTr="00293D7F">
        <w:tc>
          <w:tcPr>
            <w:tcW w:w="14034" w:type="dxa"/>
            <w:gridSpan w:val="2"/>
          </w:tcPr>
          <w:p w14:paraId="34D484BC" w14:textId="30F8989B" w:rsidR="00293D7F" w:rsidRPr="00293D7F" w:rsidRDefault="00293D7F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 w:rsidRPr="00293D7F"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It is a good idea to list down the main tasks to build the project and put them in the right sequence.</w:t>
            </w:r>
          </w:p>
        </w:tc>
      </w:tr>
      <w:tr w:rsidR="00293D7F" w:rsidRPr="0047357F" w14:paraId="5CB779C0" w14:textId="664563B6" w:rsidTr="00D159CF">
        <w:tc>
          <w:tcPr>
            <w:tcW w:w="851" w:type="dxa"/>
            <w:shd w:val="clear" w:color="auto" w:fill="F2F2F2" w:themeFill="background1" w:themeFillShade="F2"/>
          </w:tcPr>
          <w:p w14:paraId="6BE00183" w14:textId="6485D32E" w:rsidR="00293D7F" w:rsidRPr="004735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b/>
                <w:color w:val="11111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color w:val="111111"/>
                <w:sz w:val="21"/>
                <w:szCs w:val="21"/>
                <w:lang w:eastAsia="en-GB"/>
              </w:rPr>
              <w:t>No</w:t>
            </w:r>
          </w:p>
        </w:tc>
        <w:tc>
          <w:tcPr>
            <w:tcW w:w="13183" w:type="dxa"/>
            <w:shd w:val="clear" w:color="auto" w:fill="F2F2F2" w:themeFill="background1" w:themeFillShade="F2"/>
          </w:tcPr>
          <w:p w14:paraId="0F0F17B5" w14:textId="2CB5389E" w:rsidR="00293D7F" w:rsidRPr="004735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b/>
                <w:color w:val="11111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color w:val="111111"/>
                <w:sz w:val="21"/>
                <w:szCs w:val="21"/>
                <w:lang w:eastAsia="en-GB"/>
              </w:rPr>
              <w:t>Task</w:t>
            </w:r>
          </w:p>
        </w:tc>
      </w:tr>
      <w:tr w:rsidR="00293D7F" w14:paraId="7164F261" w14:textId="510D4562" w:rsidTr="00B25586">
        <w:tc>
          <w:tcPr>
            <w:tcW w:w="851" w:type="dxa"/>
          </w:tcPr>
          <w:p w14:paraId="2325A7A7" w14:textId="29A137F9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052B9726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10A87A50" w14:textId="74523869" w:rsidTr="00234CAC">
        <w:tc>
          <w:tcPr>
            <w:tcW w:w="851" w:type="dxa"/>
          </w:tcPr>
          <w:p w14:paraId="11E18FBA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114B0969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7D130966" w14:textId="77777777" w:rsidTr="00234CAC">
        <w:tc>
          <w:tcPr>
            <w:tcW w:w="851" w:type="dxa"/>
          </w:tcPr>
          <w:p w14:paraId="778B92EC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40905B80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1AA55E56" w14:textId="77777777" w:rsidTr="00234CAC">
        <w:tc>
          <w:tcPr>
            <w:tcW w:w="851" w:type="dxa"/>
          </w:tcPr>
          <w:p w14:paraId="5B0FAA26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02FF63D4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3DB7E226" w14:textId="77777777" w:rsidTr="00234CAC">
        <w:tc>
          <w:tcPr>
            <w:tcW w:w="851" w:type="dxa"/>
          </w:tcPr>
          <w:p w14:paraId="580F9373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689881C9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03AA800F" w14:textId="77777777" w:rsidTr="00234CAC">
        <w:tc>
          <w:tcPr>
            <w:tcW w:w="851" w:type="dxa"/>
          </w:tcPr>
          <w:p w14:paraId="6108956E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21598E08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1A7D3730" w14:textId="77777777" w:rsidTr="00234CAC">
        <w:tc>
          <w:tcPr>
            <w:tcW w:w="851" w:type="dxa"/>
          </w:tcPr>
          <w:p w14:paraId="46305DE1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488E69CA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277C08A6" w14:textId="77777777" w:rsidTr="00234CAC">
        <w:tc>
          <w:tcPr>
            <w:tcW w:w="851" w:type="dxa"/>
          </w:tcPr>
          <w:p w14:paraId="0B35E911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2E3AF955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4F52D9D7" w14:textId="77777777" w:rsidTr="00234CAC">
        <w:tc>
          <w:tcPr>
            <w:tcW w:w="851" w:type="dxa"/>
          </w:tcPr>
          <w:p w14:paraId="2B2C88BD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66867567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073B6847" w14:textId="77777777" w:rsidTr="00234CAC">
        <w:tc>
          <w:tcPr>
            <w:tcW w:w="851" w:type="dxa"/>
          </w:tcPr>
          <w:p w14:paraId="0E49A5C9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3A69C871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7CD4EE88" w14:textId="77777777" w:rsidTr="00234CAC">
        <w:tc>
          <w:tcPr>
            <w:tcW w:w="851" w:type="dxa"/>
          </w:tcPr>
          <w:p w14:paraId="55A75B14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105DE2DD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76A1C50C" w14:textId="77777777" w:rsidTr="00234CAC">
        <w:tc>
          <w:tcPr>
            <w:tcW w:w="851" w:type="dxa"/>
          </w:tcPr>
          <w:p w14:paraId="433E14B5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3FAD4E4D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3DE05219" w14:textId="77777777" w:rsidTr="00234CAC">
        <w:tc>
          <w:tcPr>
            <w:tcW w:w="851" w:type="dxa"/>
          </w:tcPr>
          <w:p w14:paraId="17A9C6BE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673A2D14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7C57115B" w14:textId="77777777" w:rsidTr="00234CAC">
        <w:tc>
          <w:tcPr>
            <w:tcW w:w="851" w:type="dxa"/>
          </w:tcPr>
          <w:p w14:paraId="71968531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36808ABC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1E548FB2" w14:textId="77777777" w:rsidTr="00234CAC">
        <w:tc>
          <w:tcPr>
            <w:tcW w:w="851" w:type="dxa"/>
          </w:tcPr>
          <w:p w14:paraId="6CB75D06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5178B214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273DFE63" w14:textId="77777777" w:rsidTr="00234CAC">
        <w:tc>
          <w:tcPr>
            <w:tcW w:w="851" w:type="dxa"/>
          </w:tcPr>
          <w:p w14:paraId="2F746C44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206A40A0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10D22088" w14:textId="77777777" w:rsidTr="00234CAC">
        <w:tc>
          <w:tcPr>
            <w:tcW w:w="851" w:type="dxa"/>
          </w:tcPr>
          <w:p w14:paraId="2FC2F622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6569398F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</w:tbl>
    <w:p w14:paraId="58BF1BDE" w14:textId="0DA1A5A2" w:rsidR="00A765FC" w:rsidRDefault="00A765FC" w:rsidP="00A765F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</w:p>
    <w:tbl>
      <w:tblPr>
        <w:tblStyle w:val="TableGrid"/>
        <w:tblW w:w="14034" w:type="dxa"/>
        <w:tblInd w:w="-5" w:type="dxa"/>
        <w:tblLook w:val="04A0" w:firstRow="1" w:lastRow="0" w:firstColumn="1" w:lastColumn="0" w:noHBand="0" w:noVBand="1"/>
      </w:tblPr>
      <w:tblGrid>
        <w:gridCol w:w="2835"/>
        <w:gridCol w:w="11199"/>
      </w:tblGrid>
      <w:tr w:rsidR="00DE78BC" w:rsidRPr="00DE78BC" w14:paraId="74B99245" w14:textId="77777777" w:rsidTr="00DE78BC">
        <w:tc>
          <w:tcPr>
            <w:tcW w:w="14034" w:type="dxa"/>
            <w:gridSpan w:val="2"/>
            <w:shd w:val="clear" w:color="auto" w:fill="FF0066"/>
          </w:tcPr>
          <w:p w14:paraId="1D34269A" w14:textId="75CC721B" w:rsidR="00DE78BC" w:rsidRPr="00DE78BC" w:rsidRDefault="00DE78BC" w:rsidP="005522B2">
            <w:pPr>
              <w:spacing w:beforeAutospacing="1" w:afterAutospacing="1"/>
              <w:rPr>
                <w:rFonts w:eastAsia="Times New Roman" w:cs="Segoe UI"/>
                <w:b/>
                <w:color w:val="FFFFFF" w:themeColor="background1"/>
                <w:sz w:val="32"/>
                <w:szCs w:val="32"/>
                <w:lang w:eastAsia="en-GB"/>
              </w:rPr>
            </w:pPr>
            <w:r w:rsidRPr="00DE78BC">
              <w:rPr>
                <w:rFonts w:eastAsia="Times New Roman" w:cs="Segoe UI"/>
                <w:b/>
                <w:color w:val="FFFFFF" w:themeColor="background1"/>
                <w:sz w:val="32"/>
                <w:szCs w:val="32"/>
                <w:lang w:eastAsia="en-GB"/>
              </w:rPr>
              <w:t>Sign off by Technical Trainer</w:t>
            </w:r>
          </w:p>
        </w:tc>
      </w:tr>
      <w:tr w:rsidR="00DE78BC" w:rsidRPr="00DE78BC" w14:paraId="33CA9D3B" w14:textId="77777777" w:rsidTr="005522B2">
        <w:tc>
          <w:tcPr>
            <w:tcW w:w="14034" w:type="dxa"/>
            <w:gridSpan w:val="2"/>
          </w:tcPr>
          <w:p w14:paraId="4278EA8B" w14:textId="5D53256A" w:rsidR="00DE78BC" w:rsidRPr="00DE78BC" w:rsidRDefault="00DE78BC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 w:rsidRPr="00DE78BC"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Notes and Suggestions</w:t>
            </w:r>
          </w:p>
        </w:tc>
      </w:tr>
      <w:tr w:rsidR="00DE78BC" w:rsidRPr="00293D7F" w14:paraId="7EE23B42" w14:textId="77777777" w:rsidTr="00694984">
        <w:tc>
          <w:tcPr>
            <w:tcW w:w="14034" w:type="dxa"/>
            <w:gridSpan w:val="2"/>
          </w:tcPr>
          <w:p w14:paraId="0E2D6757" w14:textId="686053AA" w:rsidR="00DE78BC" w:rsidRPr="00293D7F" w:rsidRDefault="00DE78BC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</w:tc>
      </w:tr>
      <w:tr w:rsidR="00DE78BC" w:rsidRPr="00293D7F" w14:paraId="0FCC8AEB" w14:textId="77777777" w:rsidTr="00DE78BC">
        <w:tc>
          <w:tcPr>
            <w:tcW w:w="2835" w:type="dxa"/>
          </w:tcPr>
          <w:p w14:paraId="2D958194" w14:textId="4A568CBD" w:rsidR="00DE78BC" w:rsidRPr="00293D7F" w:rsidRDefault="00DE78BC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Technical Trainer</w:t>
            </w:r>
          </w:p>
        </w:tc>
        <w:tc>
          <w:tcPr>
            <w:tcW w:w="11199" w:type="dxa"/>
          </w:tcPr>
          <w:p w14:paraId="5B98CBBA" w14:textId="77777777" w:rsidR="00DE78BC" w:rsidRPr="00293D7F" w:rsidRDefault="00DE78BC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</w:tc>
      </w:tr>
      <w:tr w:rsidR="00DE78BC" w:rsidRPr="00293D7F" w14:paraId="176C954E" w14:textId="77777777" w:rsidTr="00DE78BC">
        <w:tc>
          <w:tcPr>
            <w:tcW w:w="2835" w:type="dxa"/>
          </w:tcPr>
          <w:p w14:paraId="1D8686A9" w14:textId="3AF6A4F9" w:rsidR="00DE78BC" w:rsidRPr="00293D7F" w:rsidRDefault="00DE78BC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Date</w:t>
            </w:r>
          </w:p>
        </w:tc>
        <w:tc>
          <w:tcPr>
            <w:tcW w:w="11199" w:type="dxa"/>
          </w:tcPr>
          <w:p w14:paraId="4CE8BB77" w14:textId="77777777" w:rsidR="00DE78BC" w:rsidRPr="00293D7F" w:rsidRDefault="00DE78BC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</w:tc>
      </w:tr>
    </w:tbl>
    <w:p w14:paraId="58EBF14C" w14:textId="77777777" w:rsidR="00D54760" w:rsidRPr="00C11A21" w:rsidRDefault="00D54760" w:rsidP="00CD587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"/>
          <w:szCs w:val="21"/>
          <w:lang w:eastAsia="en-GB"/>
        </w:rPr>
      </w:pPr>
    </w:p>
    <w:sectPr w:rsidR="00D54760" w:rsidRPr="00C11A21" w:rsidSect="00AD6F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3604"/>
    <w:multiLevelType w:val="hybridMultilevel"/>
    <w:tmpl w:val="892E5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F43B6"/>
    <w:multiLevelType w:val="multilevel"/>
    <w:tmpl w:val="CB3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70C58"/>
    <w:multiLevelType w:val="multilevel"/>
    <w:tmpl w:val="731E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2A326D"/>
    <w:multiLevelType w:val="multilevel"/>
    <w:tmpl w:val="58AAF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56E26"/>
    <w:multiLevelType w:val="hybridMultilevel"/>
    <w:tmpl w:val="DEE0D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E2AC4"/>
    <w:multiLevelType w:val="hybridMultilevel"/>
    <w:tmpl w:val="06A444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F7655"/>
    <w:multiLevelType w:val="hybridMultilevel"/>
    <w:tmpl w:val="9B3CC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C6A4D"/>
    <w:multiLevelType w:val="multilevel"/>
    <w:tmpl w:val="A4BA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F2478A"/>
    <w:multiLevelType w:val="multilevel"/>
    <w:tmpl w:val="902C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ant Swart">
    <w15:presenceInfo w15:providerId="AD" w15:userId="S-1-5-21-3723130989-1707575099-3581121156-69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09"/>
    <w:rsid w:val="00050B3A"/>
    <w:rsid w:val="000D7E9E"/>
    <w:rsid w:val="000E5367"/>
    <w:rsid w:val="00105D30"/>
    <w:rsid w:val="00113E34"/>
    <w:rsid w:val="00146ADB"/>
    <w:rsid w:val="00175009"/>
    <w:rsid w:val="0017529C"/>
    <w:rsid w:val="001A7109"/>
    <w:rsid w:val="001B029B"/>
    <w:rsid w:val="001E5504"/>
    <w:rsid w:val="001E7942"/>
    <w:rsid w:val="001E7B40"/>
    <w:rsid w:val="00223C9C"/>
    <w:rsid w:val="00224173"/>
    <w:rsid w:val="002268D1"/>
    <w:rsid w:val="0023217F"/>
    <w:rsid w:val="0024574D"/>
    <w:rsid w:val="00263946"/>
    <w:rsid w:val="00293D7F"/>
    <w:rsid w:val="00294741"/>
    <w:rsid w:val="002A347D"/>
    <w:rsid w:val="002C28EA"/>
    <w:rsid w:val="002D142B"/>
    <w:rsid w:val="003269EB"/>
    <w:rsid w:val="00334145"/>
    <w:rsid w:val="00343320"/>
    <w:rsid w:val="003622AA"/>
    <w:rsid w:val="00377CAE"/>
    <w:rsid w:val="00396A49"/>
    <w:rsid w:val="003B250F"/>
    <w:rsid w:val="003B3213"/>
    <w:rsid w:val="003C3012"/>
    <w:rsid w:val="003C63BA"/>
    <w:rsid w:val="003F1136"/>
    <w:rsid w:val="0047357F"/>
    <w:rsid w:val="0047616B"/>
    <w:rsid w:val="004A6BD9"/>
    <w:rsid w:val="004C1B64"/>
    <w:rsid w:val="00516E3B"/>
    <w:rsid w:val="00591C49"/>
    <w:rsid w:val="005921B0"/>
    <w:rsid w:val="00593947"/>
    <w:rsid w:val="005B3C07"/>
    <w:rsid w:val="005F36DF"/>
    <w:rsid w:val="006057BD"/>
    <w:rsid w:val="006916A4"/>
    <w:rsid w:val="00697763"/>
    <w:rsid w:val="006A6599"/>
    <w:rsid w:val="006A7B56"/>
    <w:rsid w:val="006C512C"/>
    <w:rsid w:val="006D523F"/>
    <w:rsid w:val="006E4BD8"/>
    <w:rsid w:val="006F6773"/>
    <w:rsid w:val="006F76AD"/>
    <w:rsid w:val="007058E1"/>
    <w:rsid w:val="00710A5C"/>
    <w:rsid w:val="007400E6"/>
    <w:rsid w:val="00745099"/>
    <w:rsid w:val="00757DAA"/>
    <w:rsid w:val="0076197C"/>
    <w:rsid w:val="00774E77"/>
    <w:rsid w:val="0077586D"/>
    <w:rsid w:val="007E3D78"/>
    <w:rsid w:val="00820140"/>
    <w:rsid w:val="0083573A"/>
    <w:rsid w:val="008429B5"/>
    <w:rsid w:val="00853FE8"/>
    <w:rsid w:val="00855868"/>
    <w:rsid w:val="0086365D"/>
    <w:rsid w:val="0089152D"/>
    <w:rsid w:val="00896398"/>
    <w:rsid w:val="008A1069"/>
    <w:rsid w:val="008A29B6"/>
    <w:rsid w:val="008A4432"/>
    <w:rsid w:val="008E4F83"/>
    <w:rsid w:val="008F6674"/>
    <w:rsid w:val="008F7E17"/>
    <w:rsid w:val="009200D4"/>
    <w:rsid w:val="00956B44"/>
    <w:rsid w:val="00960FEF"/>
    <w:rsid w:val="00975209"/>
    <w:rsid w:val="009B7769"/>
    <w:rsid w:val="009B7E7E"/>
    <w:rsid w:val="009C7260"/>
    <w:rsid w:val="009D34D2"/>
    <w:rsid w:val="00A01B54"/>
    <w:rsid w:val="00A05CDD"/>
    <w:rsid w:val="00A26E37"/>
    <w:rsid w:val="00A421C0"/>
    <w:rsid w:val="00A501AF"/>
    <w:rsid w:val="00A60F1C"/>
    <w:rsid w:val="00A62869"/>
    <w:rsid w:val="00A62ABB"/>
    <w:rsid w:val="00A653B8"/>
    <w:rsid w:val="00A76161"/>
    <w:rsid w:val="00A765FC"/>
    <w:rsid w:val="00A86EC8"/>
    <w:rsid w:val="00AA296C"/>
    <w:rsid w:val="00AD6F61"/>
    <w:rsid w:val="00B1037F"/>
    <w:rsid w:val="00B20F69"/>
    <w:rsid w:val="00B24B58"/>
    <w:rsid w:val="00B25BF0"/>
    <w:rsid w:val="00B351A3"/>
    <w:rsid w:val="00B5593F"/>
    <w:rsid w:val="00B760C2"/>
    <w:rsid w:val="00B8262C"/>
    <w:rsid w:val="00BA63E6"/>
    <w:rsid w:val="00BA7FCB"/>
    <w:rsid w:val="00BE628E"/>
    <w:rsid w:val="00C029EB"/>
    <w:rsid w:val="00C11A21"/>
    <w:rsid w:val="00C8243A"/>
    <w:rsid w:val="00C9411D"/>
    <w:rsid w:val="00C9555C"/>
    <w:rsid w:val="00C97840"/>
    <w:rsid w:val="00CA18EE"/>
    <w:rsid w:val="00CD0889"/>
    <w:rsid w:val="00CD587A"/>
    <w:rsid w:val="00CE53BF"/>
    <w:rsid w:val="00D15409"/>
    <w:rsid w:val="00D161F0"/>
    <w:rsid w:val="00D54760"/>
    <w:rsid w:val="00D7447D"/>
    <w:rsid w:val="00D758BF"/>
    <w:rsid w:val="00D8043F"/>
    <w:rsid w:val="00D939DC"/>
    <w:rsid w:val="00D95E77"/>
    <w:rsid w:val="00DA2AE5"/>
    <w:rsid w:val="00DB4270"/>
    <w:rsid w:val="00DC13F1"/>
    <w:rsid w:val="00DC1B24"/>
    <w:rsid w:val="00DD0D2D"/>
    <w:rsid w:val="00DE78BC"/>
    <w:rsid w:val="00E12981"/>
    <w:rsid w:val="00E70E31"/>
    <w:rsid w:val="00E70E4A"/>
    <w:rsid w:val="00E82700"/>
    <w:rsid w:val="00F26B4E"/>
    <w:rsid w:val="00F465D5"/>
    <w:rsid w:val="00F8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D5BA"/>
  <w15:chartTrackingRefBased/>
  <w15:docId w15:val="{61914310-A700-48DC-BABF-6E845AE8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6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3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D2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268D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26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268D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E53BF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CE53BF"/>
  </w:style>
  <w:style w:type="character" w:customStyle="1" w:styleId="code-comment">
    <w:name w:val="code-comment"/>
    <w:basedOn w:val="DefaultParagraphFont"/>
    <w:rsid w:val="00CE53BF"/>
  </w:style>
  <w:style w:type="character" w:customStyle="1" w:styleId="code-string">
    <w:name w:val="code-string"/>
    <w:basedOn w:val="DefaultParagraphFont"/>
    <w:rsid w:val="00CE53BF"/>
  </w:style>
  <w:style w:type="character" w:styleId="Strong">
    <w:name w:val="Strong"/>
    <w:basedOn w:val="DefaultParagraphFont"/>
    <w:uiPriority w:val="22"/>
    <w:qFormat/>
    <w:rsid w:val="00263946"/>
    <w:rPr>
      <w:b/>
      <w:bCs/>
    </w:rPr>
  </w:style>
  <w:style w:type="character" w:customStyle="1" w:styleId="kwd">
    <w:name w:val="kwd"/>
    <w:basedOn w:val="DefaultParagraphFont"/>
    <w:rsid w:val="00263946"/>
  </w:style>
  <w:style w:type="character" w:customStyle="1" w:styleId="pln">
    <w:name w:val="pln"/>
    <w:basedOn w:val="DefaultParagraphFont"/>
    <w:rsid w:val="00263946"/>
  </w:style>
  <w:style w:type="character" w:customStyle="1" w:styleId="pun">
    <w:name w:val="pun"/>
    <w:basedOn w:val="DefaultParagraphFont"/>
    <w:rsid w:val="00263946"/>
  </w:style>
  <w:style w:type="character" w:customStyle="1" w:styleId="typ">
    <w:name w:val="typ"/>
    <w:basedOn w:val="DefaultParagraphFont"/>
    <w:rsid w:val="00263946"/>
  </w:style>
  <w:style w:type="character" w:customStyle="1" w:styleId="com">
    <w:name w:val="com"/>
    <w:basedOn w:val="DefaultParagraphFont"/>
    <w:rsid w:val="00263946"/>
  </w:style>
  <w:style w:type="character" w:customStyle="1" w:styleId="kwrd">
    <w:name w:val="kwrd"/>
    <w:basedOn w:val="DefaultParagraphFont"/>
    <w:rsid w:val="0047616B"/>
  </w:style>
  <w:style w:type="character" w:customStyle="1" w:styleId="userclass">
    <w:name w:val="userclass"/>
    <w:basedOn w:val="DefaultParagraphFont"/>
    <w:rsid w:val="0047616B"/>
  </w:style>
  <w:style w:type="character" w:customStyle="1" w:styleId="rem">
    <w:name w:val="rem"/>
    <w:basedOn w:val="DefaultParagraphFont"/>
    <w:rsid w:val="0047616B"/>
  </w:style>
  <w:style w:type="paragraph" w:styleId="BalloonText">
    <w:name w:val="Balloon Text"/>
    <w:basedOn w:val="Normal"/>
    <w:link w:val="BalloonTextChar"/>
    <w:uiPriority w:val="99"/>
    <w:semiHidden/>
    <w:unhideWhenUsed/>
    <w:rsid w:val="005F3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DF"/>
    <w:rPr>
      <w:rFonts w:ascii="Segoe UI" w:hAnsi="Segoe UI" w:cs="Segoe UI"/>
      <w:sz w:val="18"/>
      <w:szCs w:val="18"/>
    </w:rPr>
  </w:style>
  <w:style w:type="character" w:customStyle="1" w:styleId="str">
    <w:name w:val="str"/>
    <w:basedOn w:val="DefaultParagraphFont"/>
    <w:rsid w:val="00820140"/>
  </w:style>
  <w:style w:type="character" w:customStyle="1" w:styleId="cm-keyword">
    <w:name w:val="cm-keyword"/>
    <w:basedOn w:val="DefaultParagraphFont"/>
    <w:rsid w:val="004C1B64"/>
  </w:style>
  <w:style w:type="character" w:customStyle="1" w:styleId="cm-def">
    <w:name w:val="cm-def"/>
    <w:basedOn w:val="DefaultParagraphFont"/>
    <w:rsid w:val="004C1B64"/>
  </w:style>
  <w:style w:type="character" w:customStyle="1" w:styleId="cm-operator">
    <w:name w:val="cm-operator"/>
    <w:basedOn w:val="DefaultParagraphFont"/>
    <w:rsid w:val="004C1B64"/>
  </w:style>
  <w:style w:type="character" w:customStyle="1" w:styleId="cm-variable">
    <w:name w:val="cm-variable"/>
    <w:basedOn w:val="DefaultParagraphFont"/>
    <w:rsid w:val="004C1B64"/>
  </w:style>
  <w:style w:type="character" w:customStyle="1" w:styleId="cm-comment">
    <w:name w:val="cm-comment"/>
    <w:basedOn w:val="DefaultParagraphFont"/>
    <w:rsid w:val="004C1B64"/>
  </w:style>
  <w:style w:type="character" w:customStyle="1" w:styleId="cm-type">
    <w:name w:val="cm-type"/>
    <w:basedOn w:val="DefaultParagraphFont"/>
    <w:rsid w:val="004C1B64"/>
  </w:style>
  <w:style w:type="character" w:customStyle="1" w:styleId="cm-number">
    <w:name w:val="cm-number"/>
    <w:basedOn w:val="DefaultParagraphFont"/>
    <w:rsid w:val="004C1B64"/>
  </w:style>
  <w:style w:type="character" w:styleId="Hyperlink">
    <w:name w:val="Hyperlink"/>
    <w:basedOn w:val="DefaultParagraphFont"/>
    <w:uiPriority w:val="99"/>
    <w:unhideWhenUsed/>
    <w:rsid w:val="008429B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B7769"/>
  </w:style>
  <w:style w:type="character" w:customStyle="1" w:styleId="lit">
    <w:name w:val="lit"/>
    <w:basedOn w:val="DefaultParagraphFont"/>
    <w:rsid w:val="00853FE8"/>
  </w:style>
  <w:style w:type="character" w:customStyle="1" w:styleId="tag">
    <w:name w:val="tag"/>
    <w:basedOn w:val="DefaultParagraphFont"/>
    <w:rsid w:val="00774E77"/>
  </w:style>
  <w:style w:type="character" w:customStyle="1" w:styleId="atn">
    <w:name w:val="atn"/>
    <w:basedOn w:val="DefaultParagraphFont"/>
    <w:rsid w:val="00774E77"/>
  </w:style>
  <w:style w:type="character" w:customStyle="1" w:styleId="atv">
    <w:name w:val="atv"/>
    <w:basedOn w:val="DefaultParagraphFont"/>
    <w:rsid w:val="00774E77"/>
  </w:style>
  <w:style w:type="paragraph" w:styleId="ListParagraph">
    <w:name w:val="List Paragraph"/>
    <w:basedOn w:val="Normal"/>
    <w:uiPriority w:val="34"/>
    <w:qFormat/>
    <w:rsid w:val="00396A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0F1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7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t">
    <w:name w:val="at"/>
    <w:basedOn w:val="DefaultParagraphFont"/>
    <w:rsid w:val="008F7E17"/>
  </w:style>
  <w:style w:type="character" w:customStyle="1" w:styleId="html">
    <w:name w:val="html"/>
    <w:basedOn w:val="DefaultParagraphFont"/>
    <w:rsid w:val="008F7E17"/>
  </w:style>
  <w:style w:type="character" w:customStyle="1" w:styleId="attr">
    <w:name w:val="attr"/>
    <w:basedOn w:val="DefaultParagraphFont"/>
    <w:rsid w:val="008F7E17"/>
  </w:style>
  <w:style w:type="paragraph" w:customStyle="1" w:styleId="s570a4-10">
    <w:name w:val="s570a4-10"/>
    <w:basedOn w:val="Normal"/>
    <w:rsid w:val="00B10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ote-count-post">
    <w:name w:val="vote-count-post"/>
    <w:basedOn w:val="DefaultParagraphFont"/>
    <w:rsid w:val="00B10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53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50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04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19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6562196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441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6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0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46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0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73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28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9456878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863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3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21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18020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00789556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422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7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04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Swart</dc:creator>
  <cp:keywords/>
  <dc:description/>
  <cp:lastModifiedBy>Grant Swart</cp:lastModifiedBy>
  <cp:revision>74</cp:revision>
  <cp:lastPrinted>2018-09-11T07:06:00Z</cp:lastPrinted>
  <dcterms:created xsi:type="dcterms:W3CDTF">2018-08-11T21:20:00Z</dcterms:created>
  <dcterms:modified xsi:type="dcterms:W3CDTF">2018-09-17T08:18:00Z</dcterms:modified>
</cp:coreProperties>
</file>